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Question Paper Generator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Techies Team(Developers)</w:t>
      </w:r>
      <w:ins w:author="fouzan uddin" w:id="0" w:date="2021-07-28T10:59:22Z">
        <w:r w:rsidDel="00000000" w:rsidR="00000000" w:rsidRPr="00000000">
          <w:rPr>
            <w:sz w:val="24"/>
            <w:szCs w:val="24"/>
            <w:rtl w:val="0"/>
          </w:rPr>
          <w:t xml:space="preserve">- University of North Texas (Summer 2021 )</w:t>
        </w:r>
      </w:ins>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Suraj Annamaraju</w:t>
      </w:r>
    </w:p>
    <w:p w:rsidR="00000000" w:rsidDel="00000000" w:rsidP="00000000" w:rsidRDefault="00000000" w:rsidRPr="00000000" w14:paraId="00000009">
      <w:pPr>
        <w:rPr>
          <w:sz w:val="24"/>
          <w:szCs w:val="24"/>
        </w:rPr>
      </w:pPr>
      <w:r w:rsidDel="00000000" w:rsidR="00000000" w:rsidRPr="00000000">
        <w:rPr>
          <w:sz w:val="24"/>
          <w:szCs w:val="24"/>
          <w:rtl w:val="0"/>
        </w:rPr>
        <w:t xml:space="preserve">Gayatri patel</w:t>
      </w:r>
    </w:p>
    <w:p w:rsidR="00000000" w:rsidDel="00000000" w:rsidP="00000000" w:rsidRDefault="00000000" w:rsidRPr="00000000" w14:paraId="0000000A">
      <w:pPr>
        <w:rPr>
          <w:sz w:val="24"/>
          <w:szCs w:val="24"/>
        </w:rPr>
      </w:pPr>
      <w:r w:rsidDel="00000000" w:rsidR="00000000" w:rsidRPr="00000000">
        <w:rPr>
          <w:sz w:val="24"/>
          <w:szCs w:val="24"/>
          <w:rtl w:val="0"/>
        </w:rPr>
        <w:t xml:space="preserve">Raviteja Bonam </w:t>
      </w:r>
    </w:p>
    <w:p w:rsidR="00000000" w:rsidDel="00000000" w:rsidP="00000000" w:rsidRDefault="00000000" w:rsidRPr="00000000" w14:paraId="0000000B">
      <w:pPr>
        <w:rPr>
          <w:sz w:val="24"/>
          <w:szCs w:val="24"/>
        </w:rPr>
      </w:pPr>
      <w:r w:rsidDel="00000000" w:rsidR="00000000" w:rsidRPr="00000000">
        <w:rPr>
          <w:sz w:val="24"/>
          <w:szCs w:val="24"/>
          <w:rtl w:val="0"/>
        </w:rPr>
        <w:t xml:space="preserve">Sreeja reddy</w:t>
      </w:r>
    </w:p>
    <w:p w:rsidR="00000000" w:rsidDel="00000000" w:rsidP="00000000" w:rsidRDefault="00000000" w:rsidRPr="00000000" w14:paraId="0000000C">
      <w:pPr>
        <w:rPr>
          <w:sz w:val="24"/>
          <w:szCs w:val="24"/>
        </w:rPr>
      </w:pPr>
      <w:r w:rsidDel="00000000" w:rsidR="00000000" w:rsidRPr="00000000">
        <w:rPr>
          <w:sz w:val="24"/>
          <w:szCs w:val="24"/>
          <w:rtl w:val="0"/>
        </w:rPr>
        <w:t xml:space="preserve">Varsha challa</w:t>
      </w:r>
    </w:p>
    <w:p w:rsidR="00000000" w:rsidDel="00000000" w:rsidP="00000000" w:rsidRDefault="00000000" w:rsidRPr="00000000" w14:paraId="0000000D">
      <w:pPr>
        <w:rPr>
          <w:sz w:val="24"/>
          <w:szCs w:val="24"/>
        </w:rPr>
      </w:pPr>
      <w:r w:rsidDel="00000000" w:rsidR="00000000" w:rsidRPr="00000000">
        <w:rPr>
          <w:sz w:val="24"/>
          <w:szCs w:val="24"/>
          <w:rtl w:val="0"/>
        </w:rPr>
        <w:t xml:space="preserve">Avinash Kokate</w:t>
      </w:r>
    </w:p>
    <w:p w:rsidR="00000000" w:rsidDel="00000000" w:rsidP="00000000" w:rsidRDefault="00000000" w:rsidRPr="00000000" w14:paraId="0000000E">
      <w:pPr>
        <w:rPr>
          <w:sz w:val="24"/>
          <w:szCs w:val="24"/>
        </w:rPr>
      </w:pPr>
      <w:r w:rsidDel="00000000" w:rsidR="00000000" w:rsidRPr="00000000">
        <w:rPr>
          <w:sz w:val="24"/>
          <w:szCs w:val="24"/>
          <w:rtl w:val="0"/>
        </w:rPr>
        <w:t xml:space="preserve">Fouzan Uddin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About Application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Question paper generator contains two modules: Admin and Examiner . Login page for Admin and Examiner will be the same .Application is based on MVC( Model View Controller) architecture. This means that all database logic is seperate, View logic is separate and the controller logic as well as separate . The language we used in making this application is C sharp and ASP.net .We used relational database for storing information about login , question paper , examiner, subject , units , subunits  and subjects allocation etc. For creating the admin page we used the admin lte template made using bootstrap . The URL for the admin lte styling is </w:t>
      </w:r>
      <w:hyperlink r:id="rId6">
        <w:r w:rsidDel="00000000" w:rsidR="00000000" w:rsidRPr="00000000">
          <w:rPr>
            <w:color w:val="1155cc"/>
            <w:sz w:val="24"/>
            <w:szCs w:val="24"/>
            <w:u w:val="single"/>
            <w:rtl w:val="0"/>
          </w:rPr>
          <w:t xml:space="preserve">https://adminlte.io/</w:t>
        </w:r>
      </w:hyperlink>
      <w:r w:rsidDel="00000000" w:rsidR="00000000" w:rsidRPr="00000000">
        <w:rPr>
          <w:sz w:val="24"/>
          <w:szCs w:val="24"/>
          <w:rtl w:val="0"/>
        </w:rPr>
        <w:t xml:space="preserve"> . We used the stored procedures for communicating with the database every time . The database helper controller has methods that call different stored  procedures for different functionalities . The passwords of the application are protected using SHA256 algorithm. We also implemented the logic for adding new examiners and adding their profile image . The limitation for adding profile image is image should be of type jpg,</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Jpeg and png and image should be less than 2 mb. </w:t>
      </w:r>
    </w:p>
    <w:p w:rsidR="00000000" w:rsidDel="00000000" w:rsidP="00000000" w:rsidRDefault="00000000" w:rsidRPr="00000000" w14:paraId="0000001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minlt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